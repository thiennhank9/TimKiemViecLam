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05328" w14:textId="77777777" w:rsidR="00E562AF" w:rsidRPr="00A90F2B" w:rsidRDefault="00E562AF" w:rsidP="00E562AF">
      <w:pPr>
        <w:contextualSpacing/>
        <w:rPr>
          <w:ins w:id="0" w:author="umino san" w:date="2018-01-09T20:42:00Z"/>
          <w:b/>
        </w:rPr>
      </w:pPr>
      <w:ins w:id="1" w:author="umino san" w:date="2018-01-09T20:42:00Z">
        <w:r w:rsidRPr="00A90F2B">
          <w:rPr>
            <w:b/>
          </w:rPr>
          <w:t>Áp dụng</w:t>
        </w:r>
      </w:ins>
    </w:p>
    <w:p w14:paraId="0FD306CB" w14:textId="77777777" w:rsidR="00E562AF" w:rsidRDefault="00E562AF" w:rsidP="00E562AF">
      <w:pPr>
        <w:pStyle w:val="ListParagraph"/>
        <w:numPr>
          <w:ilvl w:val="0"/>
          <w:numId w:val="5"/>
        </w:numPr>
        <w:rPr>
          <w:ins w:id="2" w:author="umino san" w:date="2018-01-09T20:42:00Z"/>
        </w:rPr>
      </w:pPr>
      <w:ins w:id="3" w:author="umino san" w:date="2018-01-09T20:42:00Z">
        <w:r>
          <w:t>Hướng đến người dùng:</w:t>
        </w:r>
      </w:ins>
    </w:p>
    <w:p w14:paraId="2DB84462" w14:textId="77777777" w:rsidR="00E562AF" w:rsidRDefault="00E562AF" w:rsidP="00E562AF">
      <w:pPr>
        <w:pStyle w:val="ListParagraph"/>
        <w:numPr>
          <w:ilvl w:val="0"/>
          <w:numId w:val="5"/>
        </w:numPr>
        <w:rPr>
          <w:ins w:id="4" w:author="umino san" w:date="2018-01-09T20:42:00Z"/>
        </w:rPr>
      </w:pPr>
      <w:ins w:id="5" w:author="umino san" w:date="2018-01-09T20:42:00Z">
        <w:r>
          <w:t>Thông tin data nổi bật</w:t>
        </w:r>
      </w:ins>
    </w:p>
    <w:p w14:paraId="112424A4" w14:textId="77777777" w:rsidR="00E562AF" w:rsidRDefault="00E562AF" w:rsidP="00E562AF">
      <w:pPr>
        <w:pStyle w:val="ListParagraph"/>
        <w:numPr>
          <w:ilvl w:val="0"/>
          <w:numId w:val="5"/>
        </w:numPr>
        <w:rPr>
          <w:ins w:id="6" w:author="umino san" w:date="2018-01-09T20:42:00Z"/>
        </w:rPr>
      </w:pPr>
      <w:ins w:id="7" w:author="umino san" w:date="2018-01-09T20:42:00Z">
        <w:r>
          <w:t>Action nổi bật</w:t>
        </w:r>
      </w:ins>
    </w:p>
    <w:p w14:paraId="329E7488" w14:textId="77777777" w:rsidR="00E562AF" w:rsidRDefault="00E562AF" w:rsidP="00E562AF">
      <w:pPr>
        <w:pStyle w:val="ListParagraph"/>
        <w:numPr>
          <w:ilvl w:val="0"/>
          <w:numId w:val="5"/>
        </w:numPr>
        <w:rPr>
          <w:ins w:id="8" w:author="umino san" w:date="2018-01-09T20:42:00Z"/>
        </w:rPr>
      </w:pPr>
      <w:ins w:id="9" w:author="umino san" w:date="2018-01-09T20:42:00Z">
        <w:r>
          <w:t>Tỉ lệ chia bố cục</w:t>
        </w:r>
      </w:ins>
    </w:p>
    <w:p w14:paraId="03E94DCA" w14:textId="77777777" w:rsidR="00E562AF" w:rsidRDefault="00E562AF" w:rsidP="00E562AF">
      <w:pPr>
        <w:pStyle w:val="ListParagraph"/>
        <w:numPr>
          <w:ilvl w:val="0"/>
          <w:numId w:val="5"/>
        </w:numPr>
        <w:rPr>
          <w:ins w:id="10" w:author="umino san" w:date="2018-01-09T20:42:00Z"/>
        </w:rPr>
      </w:pPr>
      <w:ins w:id="11" w:author="umino san" w:date="2018-01-09T20:42:00Z">
        <w:r>
          <w:t>Phối màu</w:t>
        </w:r>
      </w:ins>
    </w:p>
    <w:p w14:paraId="285A03B1" w14:textId="77777777" w:rsidR="00E562AF" w:rsidRDefault="00E562AF" w:rsidP="00E562AF">
      <w:pPr>
        <w:pStyle w:val="ListParagraph"/>
        <w:numPr>
          <w:ilvl w:val="0"/>
          <w:numId w:val="5"/>
        </w:numPr>
        <w:rPr>
          <w:ins w:id="12" w:author="umino san" w:date="2018-01-09T20:42:00Z"/>
        </w:rPr>
      </w:pPr>
      <w:ins w:id="13" w:author="umino san" w:date="2018-01-09T20:42:00Z">
        <w:r>
          <w:t>Nguyên lý thiết kế Gestalt</w:t>
        </w:r>
      </w:ins>
    </w:p>
    <w:p w14:paraId="204C77D1" w14:textId="77777777" w:rsidR="00E562AF" w:rsidRDefault="00E562AF" w:rsidP="00E562AF">
      <w:pPr>
        <w:pStyle w:val="ListParagraph"/>
        <w:numPr>
          <w:ilvl w:val="0"/>
          <w:numId w:val="5"/>
        </w:numPr>
        <w:rPr>
          <w:ins w:id="14" w:author="umino san" w:date="2018-01-09T20:42:00Z"/>
        </w:rPr>
      </w:pPr>
      <w:ins w:id="15" w:author="umino san" w:date="2018-01-09T20:42:00Z">
        <w:r>
          <w:t>Typography</w:t>
        </w:r>
      </w:ins>
    </w:p>
    <w:p w14:paraId="309D5096" w14:textId="77777777" w:rsidR="00E562AF" w:rsidRDefault="00E562AF" w:rsidP="00E562AF">
      <w:pPr>
        <w:pStyle w:val="ListParagraph"/>
        <w:numPr>
          <w:ilvl w:val="0"/>
          <w:numId w:val="5"/>
        </w:numPr>
        <w:rPr>
          <w:ins w:id="16" w:author="umino san" w:date="2018-01-09T20:42:00Z"/>
        </w:rPr>
      </w:pPr>
      <w:ins w:id="17" w:author="umino san" w:date="2018-01-09T20:42:00Z">
        <w:r>
          <w:t>Lên layout</w:t>
        </w:r>
      </w:ins>
    </w:p>
    <w:p w14:paraId="4FD2C9B0" w14:textId="77777777" w:rsidR="00E562AF" w:rsidRPr="00E562AF" w:rsidRDefault="00E562AF" w:rsidP="00E562AF">
      <w:pPr>
        <w:rPr>
          <w:ins w:id="18" w:author="umino san" w:date="2018-01-09T20:42:00Z"/>
          <w:rPrChange w:id="19" w:author="umino san" w:date="2018-01-09T20:42:00Z">
            <w:rPr>
              <w:ins w:id="20" w:author="umino san" w:date="2018-01-09T20:42:00Z"/>
            </w:rPr>
          </w:rPrChange>
        </w:rPr>
        <w:pPrChange w:id="21" w:author="umino san" w:date="2018-01-09T20:42:00Z">
          <w:pPr>
            <w:jc w:val="center"/>
          </w:pPr>
        </w:pPrChange>
      </w:pPr>
      <w:bookmarkStart w:id="22" w:name="_GoBack"/>
      <w:bookmarkEnd w:id="22"/>
    </w:p>
    <w:p w14:paraId="19017C99" w14:textId="5B907484" w:rsidR="00140182" w:rsidRPr="00785094" w:rsidRDefault="009F020E" w:rsidP="00785094">
      <w:pPr>
        <w:jc w:val="center"/>
        <w:rPr>
          <w:b/>
          <w:sz w:val="44"/>
        </w:rPr>
      </w:pPr>
      <w:r w:rsidRPr="00785094">
        <w:rPr>
          <w:b/>
          <w:sz w:val="44"/>
        </w:rPr>
        <w:t>Cấu trúc báo cáo đồ</w:t>
      </w:r>
      <w:r w:rsidR="00785094" w:rsidRPr="00785094">
        <w:rPr>
          <w:b/>
          <w:sz w:val="44"/>
        </w:rPr>
        <w:t xml:space="preserve"> án</w:t>
      </w:r>
      <w:ins w:id="23" w:author="Hoan Ng" w:date="2015-11-23T16:27:00Z">
        <w:r w:rsidR="008768FC">
          <w:rPr>
            <w:b/>
            <w:sz w:val="44"/>
          </w:rPr>
          <w:t xml:space="preserve"> môn HCI</w:t>
        </w:r>
      </w:ins>
    </w:p>
    <w:p w14:paraId="19017C9A" w14:textId="4B4E8EAA" w:rsidR="00785094" w:rsidRDefault="009C3913">
      <w:pPr>
        <w:rPr>
          <w:ins w:id="24" w:author="Hoan Ng [2]" w:date="2016-10-02T13:41:00Z"/>
          <w:b/>
        </w:rPr>
      </w:pPr>
      <w:ins w:id="25" w:author="Hoan Ng" w:date="2015-11-23T16:25:00Z">
        <w:r>
          <w:rPr>
            <w:b/>
          </w:rPr>
          <w:t>[Định hướng thiết kế]</w:t>
        </w:r>
      </w:ins>
    </w:p>
    <w:p w14:paraId="1FC3EA93" w14:textId="58BE5CB2" w:rsidR="006C064F" w:rsidRPr="006C064F" w:rsidRDefault="006C064F">
      <w:pPr>
        <w:rPr>
          <w:i/>
          <w:rPrChange w:id="26" w:author="Hoan Ng [2]" w:date="2016-10-02T13:42:00Z">
            <w:rPr>
              <w:b/>
            </w:rPr>
          </w:rPrChange>
        </w:rPr>
      </w:pPr>
      <w:ins w:id="27" w:author="Hoan Ng [2]" w:date="2016-10-02T13:41:00Z">
        <w:r w:rsidRPr="006C064F">
          <w:rPr>
            <w:i/>
            <w:rPrChange w:id="28" w:author="Hoan Ng [2]" w:date="2016-10-02T13:42:00Z">
              <w:rPr>
                <w:b/>
              </w:rPr>
            </w:rPrChange>
          </w:rPr>
          <w:t>(Designer view)</w:t>
        </w:r>
      </w:ins>
    </w:p>
    <w:p w14:paraId="19017C9B" w14:textId="77777777" w:rsidR="009F020E" w:rsidRPr="009F020E" w:rsidRDefault="009F020E">
      <w:pPr>
        <w:rPr>
          <w:b/>
        </w:rPr>
      </w:pPr>
      <w:r w:rsidRPr="009F020E">
        <w:rPr>
          <w:b/>
        </w:rPr>
        <w:t>Chương  1: Profile</w:t>
      </w:r>
    </w:p>
    <w:p w14:paraId="19017C9C" w14:textId="77777777" w:rsidR="009F020E" w:rsidRDefault="009F020E" w:rsidP="009F020E">
      <w:pPr>
        <w:pStyle w:val="ListParagraph"/>
        <w:numPr>
          <w:ilvl w:val="1"/>
          <w:numId w:val="1"/>
        </w:numPr>
      </w:pPr>
      <w:r>
        <w:t>Người dùng &amp; Khách hàng</w:t>
      </w:r>
    </w:p>
    <w:p w14:paraId="19017C9D" w14:textId="04A87E95" w:rsidR="009F020E" w:rsidRDefault="009F020E" w:rsidP="009F020E">
      <w:pPr>
        <w:pStyle w:val="ListParagraph"/>
        <w:numPr>
          <w:ilvl w:val="1"/>
          <w:numId w:val="1"/>
        </w:numPr>
      </w:pPr>
      <w:r>
        <w:t>Môi trường</w:t>
      </w:r>
      <w:ins w:id="29" w:author="Hoan Ng [2]" w:date="2016-10-02T13:42:00Z">
        <w:r w:rsidR="006C064F">
          <w:t xml:space="preserve"> và bối cảnh</w:t>
        </w:r>
      </w:ins>
      <w:del w:id="30" w:author="Hoan Ng [2]" w:date="2016-10-02T13:42:00Z">
        <w:r w:rsidDel="006C064F">
          <w:delText>:</w:delText>
        </w:r>
      </w:del>
    </w:p>
    <w:p w14:paraId="19017C9E" w14:textId="7A220850" w:rsidR="009F020E" w:rsidRDefault="00C57685" w:rsidP="009F020E">
      <w:pPr>
        <w:pStyle w:val="ListParagraph"/>
        <w:numPr>
          <w:ilvl w:val="2"/>
          <w:numId w:val="1"/>
        </w:numPr>
      </w:pPr>
      <w:ins w:id="31" w:author="Hoan Ng [2]" w:date="2016-10-02T13:45:00Z">
        <w:r>
          <w:t xml:space="preserve">Nền tảng công nghệ </w:t>
        </w:r>
      </w:ins>
      <w:del w:id="32" w:author="Hoan Ng [2]" w:date="2016-10-02T13:45:00Z">
        <w:r w:rsidR="009F020E" w:rsidDel="00C57685">
          <w:delText>P</w:delText>
        </w:r>
      </w:del>
      <w:ins w:id="33" w:author="Hoan Ng [2]" w:date="2016-10-02T13:45:00Z">
        <w:r>
          <w:t>p</w:t>
        </w:r>
      </w:ins>
      <w:r w:rsidR="009F020E">
        <w:t>hần cứng</w:t>
      </w:r>
    </w:p>
    <w:p w14:paraId="19017C9F" w14:textId="7FFB6F97" w:rsidR="009F020E" w:rsidRDefault="00C57685" w:rsidP="009F020E">
      <w:pPr>
        <w:pStyle w:val="ListParagraph"/>
        <w:numPr>
          <w:ilvl w:val="2"/>
          <w:numId w:val="1"/>
        </w:numPr>
        <w:rPr>
          <w:ins w:id="34" w:author="Hoan Ng" w:date="2015-11-23T16:19:00Z"/>
        </w:rPr>
      </w:pPr>
      <w:ins w:id="35" w:author="Hoan Ng [2]" w:date="2016-10-02T13:45:00Z">
        <w:r>
          <w:t xml:space="preserve">Nền tảng công nghệ </w:t>
        </w:r>
      </w:ins>
      <w:del w:id="36" w:author="Hoan Ng [2]" w:date="2016-10-02T13:46:00Z">
        <w:r w:rsidR="009F020E" w:rsidDel="00C57685">
          <w:delText>P</w:delText>
        </w:r>
      </w:del>
      <w:ins w:id="37" w:author="Hoan Ng [2]" w:date="2016-10-02T13:46:00Z">
        <w:r>
          <w:t>p</w:t>
        </w:r>
      </w:ins>
      <w:r w:rsidR="009F020E">
        <w:t>hần mềm</w:t>
      </w:r>
    </w:p>
    <w:p w14:paraId="187374BF" w14:textId="33FEF04D" w:rsidR="009C3913" w:rsidRDefault="009C3913" w:rsidP="009F020E">
      <w:pPr>
        <w:pStyle w:val="ListParagraph"/>
        <w:numPr>
          <w:ilvl w:val="2"/>
          <w:numId w:val="1"/>
        </w:numPr>
      </w:pPr>
      <w:ins w:id="38" w:author="Hoan Ng" w:date="2015-11-23T16:20:00Z">
        <w:r>
          <w:t>Phân tích đối thủ</w:t>
        </w:r>
      </w:ins>
    </w:p>
    <w:p w14:paraId="19017CA0" w14:textId="77777777" w:rsidR="009F020E" w:rsidRDefault="009F020E" w:rsidP="009F020E">
      <w:pPr>
        <w:pStyle w:val="ListParagraph"/>
        <w:numPr>
          <w:ilvl w:val="1"/>
          <w:numId w:val="1"/>
        </w:numPr>
      </w:pPr>
      <w:r>
        <w:t>Yêu cầu khác</w:t>
      </w:r>
    </w:p>
    <w:p w14:paraId="19017CA1" w14:textId="77777777" w:rsidR="009F020E" w:rsidRPr="009F020E" w:rsidRDefault="009F020E" w:rsidP="009F020E">
      <w:pPr>
        <w:rPr>
          <w:b/>
        </w:rPr>
      </w:pPr>
      <w:r w:rsidRPr="009F020E">
        <w:rPr>
          <w:b/>
        </w:rPr>
        <w:t>Chương  2: Mô hình nghiệp vụ</w:t>
      </w:r>
    </w:p>
    <w:p w14:paraId="373F9272" w14:textId="10DB8F98" w:rsidR="005A1458" w:rsidRDefault="005A1458" w:rsidP="009F020E">
      <w:pPr>
        <w:pStyle w:val="ListParagraph"/>
        <w:numPr>
          <w:ilvl w:val="1"/>
          <w:numId w:val="3"/>
        </w:numPr>
        <w:rPr>
          <w:ins w:id="39" w:author="Hoan Ng [2]" w:date="2016-10-02T13:43:00Z"/>
        </w:rPr>
      </w:pPr>
      <w:ins w:id="40" w:author="Hoan Ng [2]" w:date="2016-10-02T13:43:00Z">
        <w:r>
          <w:t xml:space="preserve">Lược đồ phân rã chức năng (FDD – Functional </w:t>
        </w:r>
      </w:ins>
      <w:ins w:id="41" w:author="Hoan Ng [2]" w:date="2016-10-02T13:44:00Z">
        <w:r>
          <w:t>Decomposition</w:t>
        </w:r>
      </w:ins>
      <w:ins w:id="42" w:author="Hoan Ng [2]" w:date="2016-10-02T13:43:00Z">
        <w:r>
          <w:t xml:space="preserve"> Diagram)</w:t>
        </w:r>
      </w:ins>
    </w:p>
    <w:p w14:paraId="19017CA2" w14:textId="215AE63E" w:rsidR="009F020E" w:rsidRDefault="009F020E" w:rsidP="009F020E">
      <w:pPr>
        <w:pStyle w:val="ListParagraph"/>
        <w:numPr>
          <w:ilvl w:val="1"/>
          <w:numId w:val="3"/>
        </w:numPr>
      </w:pPr>
      <w:r>
        <w:t>Use-case Diagram</w:t>
      </w:r>
    </w:p>
    <w:p w14:paraId="19017CA3" w14:textId="50E35348" w:rsidR="009F020E" w:rsidDel="005A1458" w:rsidRDefault="009F020E" w:rsidP="009F020E">
      <w:pPr>
        <w:pStyle w:val="ListParagraph"/>
        <w:numPr>
          <w:ilvl w:val="1"/>
          <w:numId w:val="3"/>
        </w:numPr>
        <w:rPr>
          <w:ins w:id="43" w:author="Hoan Ng" w:date="2015-11-23T16:21:00Z"/>
          <w:del w:id="44" w:author="Hoan Ng [2]" w:date="2016-10-02T13:44:00Z"/>
        </w:rPr>
      </w:pPr>
      <w:r>
        <w:t>Business modelling</w:t>
      </w:r>
      <w:ins w:id="45" w:author="Hoan Ng [2]" w:date="2016-10-02T13:44:00Z">
        <w:r w:rsidR="005A1458">
          <w:t xml:space="preserve"> cho từng chức năng hoặc Use-case</w:t>
        </w:r>
      </w:ins>
    </w:p>
    <w:p w14:paraId="4F637F7A" w14:textId="43DBEDBA" w:rsidR="009C3913" w:rsidDel="005A1458" w:rsidRDefault="009C3913">
      <w:pPr>
        <w:pStyle w:val="ListParagraph"/>
        <w:numPr>
          <w:ilvl w:val="1"/>
          <w:numId w:val="3"/>
        </w:numPr>
        <w:rPr>
          <w:ins w:id="46" w:author="Hoan Ng" w:date="2015-11-23T16:22:00Z"/>
          <w:del w:id="47" w:author="Hoan Ng [2]" w:date="2016-10-02T13:44:00Z"/>
        </w:rPr>
      </w:pPr>
      <w:ins w:id="48" w:author="Hoan Ng" w:date="2015-11-23T16:22:00Z">
        <w:del w:id="49" w:author="Hoan Ng [2]" w:date="2016-10-02T13:44:00Z">
          <w:r w:rsidDel="005A1458">
            <w:delText>1. Quy trình nghiệp vụ</w:delText>
          </w:r>
        </w:del>
      </w:ins>
      <w:ins w:id="50" w:author="Hoan Ng" w:date="2015-11-23T16:23:00Z">
        <w:del w:id="51" w:author="Hoan Ng [2]" w:date="2016-10-02T13:44:00Z">
          <w:r w:rsidDel="005A1458">
            <w:delText xml:space="preserve"> ( Các mức)</w:delText>
          </w:r>
        </w:del>
      </w:ins>
    </w:p>
    <w:p w14:paraId="40A5BD51" w14:textId="459AFC39" w:rsidR="009C3913" w:rsidRDefault="009C3913">
      <w:pPr>
        <w:pStyle w:val="ListParagraph"/>
        <w:numPr>
          <w:ilvl w:val="1"/>
          <w:numId w:val="3"/>
        </w:numPr>
      </w:pPr>
      <w:ins w:id="52" w:author="Hoan Ng" w:date="2015-11-23T16:22:00Z">
        <w:del w:id="53" w:author="Hoan Ng [2]" w:date="2016-10-02T13:44:00Z">
          <w:r w:rsidDel="005A1458">
            <w:delText xml:space="preserve">2.3.2. Sơ đồ lắp ghép </w:delText>
          </w:r>
        </w:del>
      </w:ins>
      <w:ins w:id="54" w:author="Hoan Ng" w:date="2015-11-23T16:23:00Z">
        <w:del w:id="55" w:author="Hoan Ng [2]" w:date="2016-10-02T13:44:00Z">
          <w:r w:rsidDel="005A1458">
            <w:delText>Recourses</w:delText>
          </w:r>
        </w:del>
      </w:ins>
    </w:p>
    <w:p w14:paraId="19017CA4" w14:textId="77777777" w:rsidR="009F020E" w:rsidRPr="009F020E" w:rsidRDefault="009F020E" w:rsidP="009F020E">
      <w:pPr>
        <w:rPr>
          <w:b/>
        </w:rPr>
      </w:pPr>
      <w:r w:rsidRPr="009F020E">
        <w:rPr>
          <w:b/>
        </w:rPr>
        <w:t>Chương  3: Hồ sơ thiết kế</w:t>
      </w:r>
    </w:p>
    <w:p w14:paraId="4476AF60" w14:textId="27A8F128" w:rsidR="00FE09E0" w:rsidRDefault="009F020E" w:rsidP="009F020E">
      <w:r>
        <w:t>3.1. Danh sách giao diện</w:t>
      </w:r>
    </w:p>
    <w:p w14:paraId="19017CA6" w14:textId="77777777" w:rsidR="009F020E" w:rsidRDefault="009F020E" w:rsidP="009F020E">
      <w:r>
        <w:t>3.2. Sơ đồ liên kết giao diện</w:t>
      </w:r>
    </w:p>
    <w:p w14:paraId="19017CA7" w14:textId="7F834A44" w:rsidR="009F020E" w:rsidRDefault="009F020E" w:rsidP="009F020E">
      <w:pPr>
        <w:rPr>
          <w:ins w:id="56" w:author="Hoan Nguyễn Công" w:date="2017-12-11T16:24:00Z"/>
        </w:rPr>
      </w:pPr>
      <w:r>
        <w:t>3.3. Thiết kế chi tiết</w:t>
      </w:r>
    </w:p>
    <w:p w14:paraId="6AC51394" w14:textId="1F4B13FE" w:rsidR="00AE12CE" w:rsidRDefault="00AE12CE" w:rsidP="009F020E">
      <w:pPr>
        <w:rPr>
          <w:ins w:id="57" w:author="Hoan Nguyễn Công" w:date="2017-12-11T16:26:00Z"/>
        </w:rPr>
      </w:pPr>
      <w:ins w:id="58" w:author="Hoan Nguyễn Công" w:date="2017-12-11T16:24:00Z">
        <w:r>
          <w:t xml:space="preserve">3.3.1 </w:t>
        </w:r>
      </w:ins>
      <w:ins w:id="59" w:author="Hoan Nguyễn Công" w:date="2017-12-11T16:25:00Z">
        <w:r>
          <w:t>Page “Home page”</w:t>
        </w:r>
      </w:ins>
    </w:p>
    <w:p w14:paraId="1E4AAAC0" w14:textId="5E18D6E4" w:rsidR="00AE12CE" w:rsidRDefault="00AE12CE">
      <w:pPr>
        <w:ind w:left="720"/>
        <w:rPr>
          <w:ins w:id="60" w:author="Hoan Nguyễn Công" w:date="2017-12-11T16:27:00Z"/>
        </w:rPr>
        <w:pPrChange w:id="61" w:author="Hoan Nguyễn Công" w:date="2017-12-11T16:28:00Z">
          <w:pPr/>
        </w:pPrChange>
      </w:pPr>
      <w:ins w:id="62" w:author="Hoan Nguyễn Công" w:date="2017-12-11T16:26:00Z">
        <w:r>
          <w:t>- Thông tin/dữ liệu n</w:t>
        </w:r>
      </w:ins>
      <w:ins w:id="63" w:author="Hoan Nguyễn Công" w:date="2017-12-11T16:27:00Z">
        <w:r>
          <w:t>ổi bật</w:t>
        </w:r>
      </w:ins>
    </w:p>
    <w:p w14:paraId="79F8D6AB" w14:textId="46A84E64" w:rsidR="00AE12CE" w:rsidRDefault="00AE12CE">
      <w:pPr>
        <w:ind w:left="720"/>
        <w:rPr>
          <w:ins w:id="64" w:author="Hoan Nguyễn Công" w:date="2017-12-11T16:27:00Z"/>
        </w:rPr>
        <w:pPrChange w:id="65" w:author="Hoan Nguyễn Công" w:date="2017-12-11T16:28:00Z">
          <w:pPr/>
        </w:pPrChange>
      </w:pPr>
      <w:ins w:id="66" w:author="Hoan Nguyễn Công" w:date="2017-12-11T16:27:00Z">
        <w:r>
          <w:lastRenderedPageBreak/>
          <w:t>- Hành động/action nổi bật</w:t>
        </w:r>
      </w:ins>
    </w:p>
    <w:p w14:paraId="41D4244D" w14:textId="1378BAC7" w:rsidR="00AE12CE" w:rsidRDefault="00AE12CE">
      <w:pPr>
        <w:ind w:left="720"/>
        <w:rPr>
          <w:ins w:id="67" w:author="Hoan Nguyễn Công" w:date="2017-12-11T16:27:00Z"/>
        </w:rPr>
        <w:pPrChange w:id="68" w:author="Hoan Nguyễn Công" w:date="2017-12-11T16:28:00Z">
          <w:pPr/>
        </w:pPrChange>
      </w:pPr>
      <w:ins w:id="69" w:author="Hoan Nguyễn Công" w:date="2017-12-11T16:27:00Z">
        <w:r>
          <w:t>- Cách chi tỉ lệ layout (ratio)</w:t>
        </w:r>
      </w:ins>
    </w:p>
    <w:p w14:paraId="19A2129A" w14:textId="4C24114D" w:rsidR="00AE12CE" w:rsidRDefault="00AE12CE">
      <w:pPr>
        <w:ind w:left="720"/>
        <w:rPr>
          <w:ins w:id="70" w:author="Hoan Nguyễn Công" w:date="2017-12-11T16:27:00Z"/>
        </w:rPr>
        <w:pPrChange w:id="71" w:author="Hoan Nguyễn Công" w:date="2017-12-11T16:28:00Z">
          <w:pPr/>
        </w:pPrChange>
      </w:pPr>
      <w:ins w:id="72" w:author="Hoan Nguyễn Công" w:date="2017-12-11T16:27:00Z">
        <w:r>
          <w:t>- Cách pha màu (color)</w:t>
        </w:r>
      </w:ins>
    </w:p>
    <w:p w14:paraId="1EB8A1D3" w14:textId="32921D45" w:rsidR="00AE12CE" w:rsidRDefault="00AE12CE">
      <w:pPr>
        <w:ind w:left="720"/>
        <w:rPr>
          <w:ins w:id="73" w:author="Hoan Nguyễn Công" w:date="2017-12-11T16:27:00Z"/>
        </w:rPr>
        <w:pPrChange w:id="74" w:author="Hoan Nguyễn Công" w:date="2017-12-11T16:28:00Z">
          <w:pPr/>
        </w:pPrChange>
      </w:pPr>
      <w:ins w:id="75" w:author="Hoan Nguyễn Công" w:date="2017-12-11T16:27:00Z">
        <w:r>
          <w:t>- Chọn Typography</w:t>
        </w:r>
      </w:ins>
    </w:p>
    <w:p w14:paraId="2A79AFB8" w14:textId="5B58CC05" w:rsidR="00AE12CE" w:rsidRDefault="00AE12CE">
      <w:pPr>
        <w:ind w:left="720"/>
        <w:rPr>
          <w:ins w:id="76" w:author="Hoan Nguyễn Công" w:date="2017-12-11T16:25:00Z"/>
        </w:rPr>
        <w:pPrChange w:id="77" w:author="Hoan Nguyễn Công" w:date="2017-12-11T16:28:00Z">
          <w:pPr/>
        </w:pPrChange>
      </w:pPr>
      <w:ins w:id="78" w:author="Hoan Nguyễn Công" w:date="2017-12-11T16:27:00Z">
        <w:r>
          <w:t xml:space="preserve">- Các </w:t>
        </w:r>
      </w:ins>
      <w:ins w:id="79" w:author="Hoan Nguyễn Công" w:date="2017-12-11T16:28:00Z">
        <w:r>
          <w:t>quy luật Gestalt đã vận dụng</w:t>
        </w:r>
      </w:ins>
    </w:p>
    <w:p w14:paraId="2F00DBC4" w14:textId="7DB37E8D" w:rsidR="00AE12CE" w:rsidRDefault="00AE12CE" w:rsidP="00AE12CE">
      <w:pPr>
        <w:rPr>
          <w:ins w:id="80" w:author="Hoan Nguyễn Công" w:date="2017-12-11T16:28:00Z"/>
        </w:rPr>
      </w:pPr>
      <w:ins w:id="81" w:author="Hoan Nguyễn Công" w:date="2017-12-11T16:25:00Z">
        <w:r>
          <w:t>3.3.</w:t>
        </w:r>
      </w:ins>
      <w:ins w:id="82" w:author="Hoan Nguyễn Công" w:date="2017-12-11T16:26:00Z">
        <w:r>
          <w:t>2</w:t>
        </w:r>
      </w:ins>
      <w:ins w:id="83" w:author="Hoan Nguyễn Công" w:date="2017-12-11T16:25:00Z">
        <w:r>
          <w:t xml:space="preserve"> Page “Detail Product”</w:t>
        </w:r>
      </w:ins>
    </w:p>
    <w:p w14:paraId="3D51E9E2" w14:textId="77777777" w:rsidR="00AE12CE" w:rsidRDefault="00AE12CE" w:rsidP="00AE12CE">
      <w:pPr>
        <w:ind w:left="720"/>
        <w:rPr>
          <w:ins w:id="84" w:author="Hoan Nguyễn Công" w:date="2017-12-11T16:28:00Z"/>
        </w:rPr>
      </w:pPr>
      <w:ins w:id="85" w:author="Hoan Nguyễn Công" w:date="2017-12-11T16:28:00Z">
        <w:r>
          <w:t>- Thông tin/dữ liệu nổi bật</w:t>
        </w:r>
      </w:ins>
    </w:p>
    <w:p w14:paraId="0A86523B" w14:textId="77777777" w:rsidR="00AE12CE" w:rsidRDefault="00AE12CE" w:rsidP="00AE12CE">
      <w:pPr>
        <w:ind w:left="720"/>
        <w:rPr>
          <w:ins w:id="86" w:author="Hoan Nguyễn Công" w:date="2017-12-11T16:28:00Z"/>
        </w:rPr>
      </w:pPr>
      <w:ins w:id="87" w:author="Hoan Nguyễn Công" w:date="2017-12-11T16:28:00Z">
        <w:r>
          <w:t>- Hành động/action nổi bật</w:t>
        </w:r>
      </w:ins>
    </w:p>
    <w:p w14:paraId="5E0D4DB7" w14:textId="77777777" w:rsidR="00AE12CE" w:rsidRDefault="00AE12CE" w:rsidP="00AE12CE">
      <w:pPr>
        <w:ind w:left="720"/>
        <w:rPr>
          <w:ins w:id="88" w:author="Hoan Nguyễn Công" w:date="2017-12-11T16:28:00Z"/>
        </w:rPr>
      </w:pPr>
      <w:ins w:id="89" w:author="Hoan Nguyễn Công" w:date="2017-12-11T16:28:00Z">
        <w:r>
          <w:t>- Cách chi tỉ lệ layout (ratio)</w:t>
        </w:r>
      </w:ins>
    </w:p>
    <w:p w14:paraId="3F6B4CBB" w14:textId="77777777" w:rsidR="00AE12CE" w:rsidRDefault="00AE12CE" w:rsidP="00AE12CE">
      <w:pPr>
        <w:ind w:left="720"/>
        <w:rPr>
          <w:ins w:id="90" w:author="Hoan Nguyễn Công" w:date="2017-12-11T16:28:00Z"/>
        </w:rPr>
      </w:pPr>
      <w:ins w:id="91" w:author="Hoan Nguyễn Công" w:date="2017-12-11T16:28:00Z">
        <w:r>
          <w:t>- Cách pha màu (color)</w:t>
        </w:r>
      </w:ins>
    </w:p>
    <w:p w14:paraId="126B8751" w14:textId="77777777" w:rsidR="00AE12CE" w:rsidRDefault="00AE12CE" w:rsidP="00AE12CE">
      <w:pPr>
        <w:ind w:left="720"/>
        <w:rPr>
          <w:ins w:id="92" w:author="Hoan Nguyễn Công" w:date="2017-12-11T16:28:00Z"/>
        </w:rPr>
      </w:pPr>
      <w:ins w:id="93" w:author="Hoan Nguyễn Công" w:date="2017-12-11T16:28:00Z">
        <w:r>
          <w:t>- Chọn Typography</w:t>
        </w:r>
      </w:ins>
    </w:p>
    <w:p w14:paraId="6A0AD9C9" w14:textId="4232D8AF" w:rsidR="00AE12CE" w:rsidRDefault="00AE12CE">
      <w:pPr>
        <w:ind w:firstLine="720"/>
        <w:rPr>
          <w:ins w:id="94" w:author="Hoan Nguyễn Công" w:date="2017-12-11T16:25:00Z"/>
        </w:rPr>
        <w:pPrChange w:id="95" w:author="Hoan Nguyễn Công" w:date="2017-12-11T16:28:00Z">
          <w:pPr/>
        </w:pPrChange>
      </w:pPr>
      <w:ins w:id="96" w:author="Hoan Nguyễn Công" w:date="2017-12-11T16:28:00Z">
        <w:r>
          <w:t>- Các quy luật Gestalt đã vận dụng</w:t>
        </w:r>
      </w:ins>
    </w:p>
    <w:p w14:paraId="4EFBA7F9" w14:textId="33AF9C7F" w:rsidR="00AE12CE" w:rsidRDefault="00AE12CE" w:rsidP="00AE12CE">
      <w:pPr>
        <w:rPr>
          <w:ins w:id="97" w:author="Hoan Nguyễn Công" w:date="2017-12-11T16:28:00Z"/>
        </w:rPr>
      </w:pPr>
      <w:ins w:id="98" w:author="Hoan Nguyễn Công" w:date="2017-12-11T16:25:00Z">
        <w:r>
          <w:t>3.3.</w:t>
        </w:r>
      </w:ins>
      <w:ins w:id="99" w:author="Hoan Nguyễn Công" w:date="2017-12-11T16:26:00Z">
        <w:r>
          <w:t>3</w:t>
        </w:r>
      </w:ins>
      <w:ins w:id="100" w:author="Hoan Nguyễn Công" w:date="2017-12-11T16:25:00Z">
        <w:r>
          <w:t xml:space="preserve"> Page “Product List”</w:t>
        </w:r>
      </w:ins>
    </w:p>
    <w:p w14:paraId="5162942C" w14:textId="77777777" w:rsidR="00AE12CE" w:rsidRDefault="00AE12CE" w:rsidP="00AE12CE">
      <w:pPr>
        <w:ind w:left="720"/>
        <w:rPr>
          <w:ins w:id="101" w:author="Hoan Nguyễn Công" w:date="2017-12-11T16:28:00Z"/>
        </w:rPr>
      </w:pPr>
      <w:ins w:id="102" w:author="Hoan Nguyễn Công" w:date="2017-12-11T16:28:00Z">
        <w:r>
          <w:t>- Thông tin/dữ liệu nổi bật</w:t>
        </w:r>
      </w:ins>
    </w:p>
    <w:p w14:paraId="4DDB32FA" w14:textId="77777777" w:rsidR="00AE12CE" w:rsidRDefault="00AE12CE" w:rsidP="00AE12CE">
      <w:pPr>
        <w:ind w:left="720"/>
        <w:rPr>
          <w:ins w:id="103" w:author="Hoan Nguyễn Công" w:date="2017-12-11T16:28:00Z"/>
        </w:rPr>
      </w:pPr>
      <w:ins w:id="104" w:author="Hoan Nguyễn Công" w:date="2017-12-11T16:28:00Z">
        <w:r>
          <w:t>- Hành động/action nổi bật</w:t>
        </w:r>
      </w:ins>
    </w:p>
    <w:p w14:paraId="6D3F763C" w14:textId="77777777" w:rsidR="00AE12CE" w:rsidRDefault="00AE12CE" w:rsidP="00AE12CE">
      <w:pPr>
        <w:ind w:left="720"/>
        <w:rPr>
          <w:ins w:id="105" w:author="Hoan Nguyễn Công" w:date="2017-12-11T16:28:00Z"/>
        </w:rPr>
      </w:pPr>
      <w:ins w:id="106" w:author="Hoan Nguyễn Công" w:date="2017-12-11T16:28:00Z">
        <w:r>
          <w:t>- Cách chi tỉ lệ layout (ratio)</w:t>
        </w:r>
      </w:ins>
    </w:p>
    <w:p w14:paraId="36A7DEB3" w14:textId="77777777" w:rsidR="00AE12CE" w:rsidRDefault="00AE12CE" w:rsidP="00AE12CE">
      <w:pPr>
        <w:ind w:left="720"/>
        <w:rPr>
          <w:ins w:id="107" w:author="Hoan Nguyễn Công" w:date="2017-12-11T16:28:00Z"/>
        </w:rPr>
      </w:pPr>
      <w:ins w:id="108" w:author="Hoan Nguyễn Công" w:date="2017-12-11T16:28:00Z">
        <w:r>
          <w:t>- Cách pha màu (color)</w:t>
        </w:r>
      </w:ins>
    </w:p>
    <w:p w14:paraId="61173917" w14:textId="77777777" w:rsidR="00AE12CE" w:rsidRDefault="00AE12CE" w:rsidP="00AE12CE">
      <w:pPr>
        <w:ind w:left="720"/>
        <w:rPr>
          <w:ins w:id="109" w:author="Hoan Nguyễn Công" w:date="2017-12-11T16:28:00Z"/>
        </w:rPr>
      </w:pPr>
      <w:ins w:id="110" w:author="Hoan Nguyễn Công" w:date="2017-12-11T16:28:00Z">
        <w:r>
          <w:t>- Chọn Typography</w:t>
        </w:r>
      </w:ins>
    </w:p>
    <w:p w14:paraId="731395B1" w14:textId="52F60CCF" w:rsidR="00AE12CE" w:rsidRDefault="00AE12CE">
      <w:pPr>
        <w:ind w:firstLine="720"/>
        <w:rPr>
          <w:ins w:id="111" w:author="Hoan Nguyễn Công" w:date="2017-12-11T16:25:00Z"/>
        </w:rPr>
        <w:pPrChange w:id="112" w:author="Hoan Nguyễn Công" w:date="2017-12-11T16:28:00Z">
          <w:pPr/>
        </w:pPrChange>
      </w:pPr>
      <w:ins w:id="113" w:author="Hoan Nguyễn Công" w:date="2017-12-11T16:28:00Z">
        <w:r>
          <w:t>- Các quy luật Gestalt đã vận dụng</w:t>
        </w:r>
      </w:ins>
    </w:p>
    <w:p w14:paraId="2767D705" w14:textId="5EC04EE5" w:rsidR="00AE12CE" w:rsidRDefault="00AE12CE" w:rsidP="00AE12CE">
      <w:pPr>
        <w:rPr>
          <w:ins w:id="114" w:author="Hoan Nguyễn Công" w:date="2017-12-11T16:25:00Z"/>
        </w:rPr>
      </w:pPr>
      <w:ins w:id="115" w:author="Hoan Nguyễn Công" w:date="2017-12-11T16:25:00Z">
        <w:r>
          <w:t>3.3.</w:t>
        </w:r>
      </w:ins>
      <w:ins w:id="116" w:author="Hoan Nguyễn Công" w:date="2017-12-11T16:26:00Z">
        <w:r>
          <w:t>4</w:t>
        </w:r>
      </w:ins>
      <w:ins w:id="117" w:author="Hoan Nguyễn Công" w:date="2017-12-11T16:25:00Z">
        <w:r>
          <w:t xml:space="preserve"> Page “…”</w:t>
        </w:r>
      </w:ins>
    </w:p>
    <w:p w14:paraId="0B96280C" w14:textId="4ADCC8B7" w:rsidR="00AE12CE" w:rsidRDefault="00AE12CE" w:rsidP="00AE12CE">
      <w:pPr>
        <w:rPr>
          <w:ins w:id="118" w:author="Hoan Nguyễn Công" w:date="2017-12-11T16:26:00Z"/>
        </w:rPr>
      </w:pPr>
      <w:ins w:id="119" w:author="Hoan Nguyễn Công" w:date="2017-12-11T16:26:00Z">
        <w:r>
          <w:t>3.3.5 Page “…”</w:t>
        </w:r>
      </w:ins>
    </w:p>
    <w:p w14:paraId="1A8B15A0" w14:textId="70CF4097" w:rsidR="00AE12CE" w:rsidRDefault="00AE12CE" w:rsidP="00AE12CE">
      <w:pPr>
        <w:rPr>
          <w:ins w:id="120" w:author="Hoan Nguyễn Công" w:date="2017-12-11T16:26:00Z"/>
        </w:rPr>
      </w:pPr>
      <w:ins w:id="121" w:author="Hoan Nguyễn Công" w:date="2017-12-11T16:26:00Z">
        <w:r>
          <w:t>3.3.6 Page “…”</w:t>
        </w:r>
      </w:ins>
    </w:p>
    <w:p w14:paraId="64C9569E" w14:textId="13534B7B" w:rsidR="00AE12CE" w:rsidRDefault="00AE12CE" w:rsidP="00AE12CE">
      <w:pPr>
        <w:rPr>
          <w:ins w:id="122" w:author="Hoan Nguyễn Công" w:date="2017-12-11T16:26:00Z"/>
        </w:rPr>
      </w:pPr>
      <w:ins w:id="123" w:author="Hoan Nguyễn Công" w:date="2017-12-11T16:26:00Z">
        <w:r>
          <w:t>3.3.7 Page “…”</w:t>
        </w:r>
      </w:ins>
    </w:p>
    <w:p w14:paraId="1B0CCDC8" w14:textId="36583ADE" w:rsidR="00AE12CE" w:rsidRDefault="00AE12CE" w:rsidP="00AE12CE">
      <w:pPr>
        <w:rPr>
          <w:ins w:id="124" w:author="Hoan Nguyễn Công" w:date="2017-12-11T16:26:00Z"/>
        </w:rPr>
      </w:pPr>
      <w:ins w:id="125" w:author="Hoan Nguyễn Công" w:date="2017-12-11T16:26:00Z">
        <w:r>
          <w:t>3.3.8 Page “…”</w:t>
        </w:r>
      </w:ins>
    </w:p>
    <w:p w14:paraId="553F3816" w14:textId="6463E000" w:rsidR="00AE12CE" w:rsidRDefault="00AE12CE" w:rsidP="00AE12CE">
      <w:pPr>
        <w:rPr>
          <w:ins w:id="126" w:author="Hoan Nguyễn Công" w:date="2017-12-11T16:26:00Z"/>
        </w:rPr>
      </w:pPr>
      <w:ins w:id="127" w:author="Hoan Nguyễn Công" w:date="2017-12-11T16:26:00Z">
        <w:r>
          <w:t>3.3.9 Page “…”</w:t>
        </w:r>
      </w:ins>
    </w:p>
    <w:p w14:paraId="75579A4D" w14:textId="2E020A1F" w:rsidR="00AE12CE" w:rsidRDefault="00AE12CE" w:rsidP="00AE12CE">
      <w:pPr>
        <w:rPr>
          <w:ins w:id="128" w:author="Hoan Nguyễn Công" w:date="2017-12-11T16:26:00Z"/>
        </w:rPr>
      </w:pPr>
      <w:ins w:id="129" w:author="Hoan Nguyễn Công" w:date="2017-12-11T16:26:00Z">
        <w:r>
          <w:lastRenderedPageBreak/>
          <w:t>3.3.10 Page “…”</w:t>
        </w:r>
      </w:ins>
    </w:p>
    <w:p w14:paraId="21E14E39" w14:textId="77777777" w:rsidR="00AE12CE" w:rsidRDefault="00AE12CE" w:rsidP="009F020E">
      <w:pPr>
        <w:rPr>
          <w:ins w:id="130" w:author="Hoan Ng" w:date="2015-11-23T16:20:00Z"/>
        </w:rPr>
      </w:pPr>
    </w:p>
    <w:p w14:paraId="2792C308" w14:textId="21BB0F7A" w:rsidR="009C3913" w:rsidRDefault="009C3913" w:rsidP="009F020E">
      <w:pPr>
        <w:rPr>
          <w:ins w:id="131" w:author="Hoan Ng" w:date="2015-11-23T16:20:00Z"/>
          <w:b/>
        </w:rPr>
      </w:pPr>
      <w:ins w:id="132" w:author="Hoan Ng" w:date="2015-11-23T16:20:00Z">
        <w:r w:rsidRPr="009F020E">
          <w:rPr>
            <w:b/>
          </w:rPr>
          <w:t xml:space="preserve">Chương  4: </w:t>
        </w:r>
        <w:r>
          <w:rPr>
            <w:b/>
          </w:rPr>
          <w:t>Đánh giá</w:t>
        </w:r>
      </w:ins>
    </w:p>
    <w:p w14:paraId="3540FD91" w14:textId="77777777" w:rsidR="009C3913" w:rsidRDefault="009C3913" w:rsidP="009C3913">
      <w:pPr>
        <w:pStyle w:val="NormalWeb"/>
        <w:rPr>
          <w:ins w:id="133" w:author="Hoan Ng" w:date="2015-11-23T16:21:00Z"/>
          <w:color w:val="3C3C3C"/>
          <w:sz w:val="20"/>
          <w:szCs w:val="20"/>
          <w:lang w:val="en"/>
        </w:rPr>
      </w:pPr>
      <w:ins w:id="134" w:author="Hoan Ng" w:date="2015-11-23T16:21:00Z">
        <w:r>
          <w:rPr>
            <w:color w:val="3C3C3C"/>
            <w:sz w:val="20"/>
            <w:szCs w:val="20"/>
            <w:lang w:val="en"/>
          </w:rPr>
          <w:t xml:space="preserve">Usability Checking Template for </w:t>
        </w:r>
        <w:r>
          <w:rPr>
            <w:rStyle w:val="Strong"/>
            <w:color w:val="3C3C3C"/>
            <w:sz w:val="20"/>
            <w:szCs w:val="20"/>
            <w:lang w:val="en"/>
          </w:rPr>
          <w:t>Inspection</w:t>
        </w:r>
        <w:r>
          <w:rPr>
            <w:color w:val="3C3C3C"/>
            <w:sz w:val="20"/>
            <w:szCs w:val="20"/>
            <w:lang w:val="en"/>
          </w:rPr>
          <w:t>:</w:t>
        </w:r>
      </w:ins>
    </w:p>
    <w:p w14:paraId="194C7DD1" w14:textId="77777777" w:rsidR="009C3913" w:rsidRDefault="009C3913" w:rsidP="009C3913">
      <w:pPr>
        <w:pStyle w:val="NormalWeb"/>
        <w:rPr>
          <w:ins w:id="135" w:author="Hoan Ng" w:date="2015-11-23T16:21:00Z"/>
          <w:color w:val="3C3C3C"/>
          <w:sz w:val="20"/>
          <w:szCs w:val="20"/>
          <w:lang w:val="en"/>
        </w:rPr>
      </w:pPr>
      <w:ins w:id="136" w:author="Hoan Ng" w:date="2015-11-23T16:21:00Z">
        <w:r>
          <w:rPr>
            <w:color w:val="3C3C3C"/>
            <w:sz w:val="20"/>
            <w:szCs w:val="20"/>
            <w:lang w:val="en"/>
          </w:rPr>
          <w:t>1. On Implementation with Formative method</w:t>
        </w:r>
      </w:ins>
    </w:p>
    <w:p w14:paraId="2683821C" w14:textId="77777777" w:rsidR="009C3913" w:rsidRDefault="009C3913" w:rsidP="009C3913">
      <w:pPr>
        <w:pStyle w:val="NormalWeb"/>
        <w:rPr>
          <w:ins w:id="137" w:author="Hoan Ng" w:date="2015-11-23T16:21:00Z"/>
          <w:color w:val="3C3C3C"/>
          <w:sz w:val="20"/>
          <w:szCs w:val="20"/>
          <w:lang w:val="en"/>
        </w:rPr>
      </w:pPr>
      <w:ins w:id="138" w:author="Hoan Ng" w:date="2015-11-23T16:21:00Z">
        <w:r>
          <w:rPr>
            <w:color w:val="3C3C3C"/>
            <w:sz w:val="20"/>
            <w:szCs w:val="20"/>
            <w:lang w:val="en"/>
          </w:rPr>
          <w:t xml:space="preserve"> - Usability </w:t>
        </w:r>
        <w:r>
          <w:rPr>
            <w:rStyle w:val="Strong"/>
            <w:color w:val="3C3C3C"/>
            <w:sz w:val="20"/>
            <w:szCs w:val="20"/>
            <w:lang w:val="en"/>
          </w:rPr>
          <w:t>Heuristic</w:t>
        </w:r>
        <w:r>
          <w:rPr>
            <w:color w:val="3C3C3C"/>
            <w:sz w:val="20"/>
            <w:szCs w:val="20"/>
            <w:lang w:val="en"/>
          </w:rPr>
          <w:t xml:space="preserve"> Evaluation Checklist.docx</w:t>
        </w:r>
      </w:ins>
    </w:p>
    <w:p w14:paraId="1E233514" w14:textId="77777777" w:rsidR="009C3913" w:rsidRDefault="009C3913" w:rsidP="009C3913">
      <w:pPr>
        <w:pStyle w:val="NormalWeb"/>
        <w:rPr>
          <w:ins w:id="139" w:author="Hoan Ng" w:date="2015-11-23T16:21:00Z"/>
          <w:color w:val="3C3C3C"/>
          <w:sz w:val="20"/>
          <w:szCs w:val="20"/>
          <w:lang w:val="en"/>
        </w:rPr>
      </w:pPr>
      <w:ins w:id="140" w:author="Hoan Ng" w:date="2015-11-23T16:21:00Z">
        <w:r>
          <w:rPr>
            <w:color w:val="3C3C3C"/>
            <w:sz w:val="20"/>
            <w:szCs w:val="20"/>
            <w:lang w:val="en"/>
          </w:rPr>
          <w:t xml:space="preserve"> - Web usability </w:t>
        </w:r>
        <w:r>
          <w:rPr>
            <w:rStyle w:val="Strong"/>
            <w:color w:val="3C3C3C"/>
            <w:sz w:val="20"/>
            <w:szCs w:val="20"/>
            <w:lang w:val="en"/>
          </w:rPr>
          <w:t>guidelines</w:t>
        </w:r>
        <w:r>
          <w:rPr>
            <w:color w:val="3C3C3C"/>
            <w:sz w:val="20"/>
            <w:szCs w:val="20"/>
            <w:lang w:val="en"/>
          </w:rPr>
          <w:t xml:space="preserve"> - Expert Review Checkpoints.xlsx</w:t>
        </w:r>
      </w:ins>
    </w:p>
    <w:p w14:paraId="47B80FFD" w14:textId="77777777" w:rsidR="009C3913" w:rsidRDefault="009C3913" w:rsidP="009C3913">
      <w:pPr>
        <w:pStyle w:val="NormalWeb"/>
        <w:rPr>
          <w:ins w:id="141" w:author="Hoan Ng" w:date="2015-11-23T16:21:00Z"/>
          <w:color w:val="3C3C3C"/>
          <w:sz w:val="20"/>
          <w:szCs w:val="20"/>
          <w:lang w:val="en"/>
        </w:rPr>
      </w:pPr>
      <w:ins w:id="142" w:author="Hoan Ng" w:date="2015-11-23T16:21:00Z">
        <w:r>
          <w:rPr>
            <w:color w:val="3C3C3C"/>
            <w:sz w:val="20"/>
            <w:szCs w:val="20"/>
            <w:lang w:val="en"/>
          </w:rPr>
          <w:t>2. After Implementation with Summative method</w:t>
        </w:r>
      </w:ins>
    </w:p>
    <w:p w14:paraId="7B4A40F0" w14:textId="77777777" w:rsidR="009C3913" w:rsidRDefault="009C3913" w:rsidP="009C3913">
      <w:pPr>
        <w:pStyle w:val="NormalWeb"/>
        <w:rPr>
          <w:ins w:id="143" w:author="Hoan Ng" w:date="2015-11-23T16:21:00Z"/>
          <w:color w:val="3C3C3C"/>
          <w:sz w:val="20"/>
          <w:szCs w:val="20"/>
          <w:lang w:val="en"/>
        </w:rPr>
      </w:pPr>
      <w:ins w:id="144" w:author="Hoan Ng" w:date="2015-11-23T16:21:00Z">
        <w:r>
          <w:rPr>
            <w:color w:val="3C3C3C"/>
            <w:sz w:val="20"/>
            <w:szCs w:val="20"/>
            <w:lang w:val="en"/>
          </w:rPr>
          <w:t xml:space="preserve"> - Guideline </w:t>
        </w:r>
        <w:r>
          <w:rPr>
            <w:rStyle w:val="Strong"/>
            <w:color w:val="3C3C3C"/>
            <w:sz w:val="20"/>
            <w:szCs w:val="20"/>
            <w:lang w:val="en"/>
          </w:rPr>
          <w:t>Scoring</w:t>
        </w:r>
        <w:r>
          <w:rPr>
            <w:color w:val="3C3C3C"/>
            <w:sz w:val="20"/>
            <w:szCs w:val="20"/>
            <w:lang w:val="en"/>
          </w:rPr>
          <w:t xml:space="preserve"> Checking.docx</w:t>
        </w:r>
      </w:ins>
    </w:p>
    <w:p w14:paraId="5748DFB5" w14:textId="77777777" w:rsidR="009C3913" w:rsidRDefault="009C3913" w:rsidP="009F020E">
      <w:pPr>
        <w:rPr>
          <w:ins w:id="145" w:author="Hoan Ng" w:date="2015-11-23T16:21:00Z"/>
          <w:b/>
        </w:rPr>
      </w:pPr>
    </w:p>
    <w:p w14:paraId="6AAA23D5" w14:textId="60080DC5" w:rsidR="009C3913" w:rsidRPr="009C3913" w:rsidDel="00022B86" w:rsidRDefault="009C3913">
      <w:pPr>
        <w:pStyle w:val="ListParagraph"/>
        <w:numPr>
          <w:ilvl w:val="0"/>
          <w:numId w:val="4"/>
        </w:numPr>
        <w:rPr>
          <w:del w:id="146" w:author="Hoan Ng [2]" w:date="2016-10-02T13:45:00Z"/>
          <w:b/>
          <w:rPrChange w:id="147" w:author="Hoan Ng" w:date="2015-11-23T16:21:00Z">
            <w:rPr>
              <w:del w:id="148" w:author="Hoan Ng [2]" w:date="2016-10-02T13:45:00Z"/>
            </w:rPr>
          </w:rPrChange>
        </w:rPr>
        <w:pPrChange w:id="149" w:author="Hoan Ng" w:date="2015-11-23T16:21:00Z">
          <w:pPr/>
        </w:pPrChange>
      </w:pPr>
      <w:ins w:id="150" w:author="Hoan Ng" w:date="2015-11-23T16:21:00Z">
        <w:del w:id="151" w:author="Hoan Ng [2]" w:date="2016-10-02T13:45:00Z">
          <w:r w:rsidDel="00022B86">
            <w:rPr>
              <w:b/>
            </w:rPr>
            <w:delText xml:space="preserve">Templates ở link: </w:delText>
          </w:r>
          <w:r w:rsidRPr="009C3913" w:rsidDel="00022B86">
            <w:rPr>
              <w:b/>
            </w:rPr>
            <w:delText>https://courses.uit.edu.vn/mod/folder/view.php?id=24604</w:delText>
          </w:r>
        </w:del>
      </w:ins>
    </w:p>
    <w:p w14:paraId="19017CA8" w14:textId="1B9E27F2" w:rsidR="009F020E" w:rsidRPr="009F020E" w:rsidRDefault="009F020E" w:rsidP="009F020E">
      <w:pPr>
        <w:rPr>
          <w:b/>
        </w:rPr>
      </w:pPr>
      <w:r w:rsidRPr="009F020E">
        <w:rPr>
          <w:b/>
        </w:rPr>
        <w:t xml:space="preserve">Chương  </w:t>
      </w:r>
      <w:ins w:id="152" w:author="Hoan Ng" w:date="2015-11-23T16:20:00Z">
        <w:r w:rsidR="009C3913">
          <w:rPr>
            <w:b/>
          </w:rPr>
          <w:t>5</w:t>
        </w:r>
      </w:ins>
      <w:del w:id="153" w:author="Hoan Ng" w:date="2015-11-23T16:20:00Z">
        <w:r w:rsidRPr="009F020E" w:rsidDel="009C3913">
          <w:rPr>
            <w:b/>
          </w:rPr>
          <w:delText>4</w:delText>
        </w:r>
      </w:del>
      <w:r w:rsidRPr="009F020E">
        <w:rPr>
          <w:b/>
        </w:rPr>
        <w:t>: Kết luận</w:t>
      </w:r>
    </w:p>
    <w:p w14:paraId="19017CA9" w14:textId="77777777" w:rsidR="009F020E" w:rsidRDefault="009F020E" w:rsidP="009F020E"/>
    <w:p w14:paraId="19017CAA" w14:textId="77777777" w:rsidR="009F020E" w:rsidRDefault="009F020E" w:rsidP="009F020E">
      <w:pPr>
        <w:pStyle w:val="ListParagraph"/>
        <w:ind w:left="360"/>
      </w:pPr>
    </w:p>
    <w:p w14:paraId="19017CAB" w14:textId="77777777" w:rsidR="009F020E" w:rsidRDefault="009F020E" w:rsidP="009F020E">
      <w:pPr>
        <w:pStyle w:val="ListParagraph"/>
        <w:ind w:left="360"/>
      </w:pPr>
    </w:p>
    <w:sectPr w:rsidR="009F020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6F3C5" w14:textId="77777777" w:rsidR="00851286" w:rsidRDefault="00851286" w:rsidP="00FA227D">
      <w:pPr>
        <w:spacing w:after="0" w:line="240" w:lineRule="auto"/>
      </w:pPr>
      <w:r>
        <w:separator/>
      </w:r>
    </w:p>
  </w:endnote>
  <w:endnote w:type="continuationSeparator" w:id="0">
    <w:p w14:paraId="72C6712C" w14:textId="77777777" w:rsidR="00851286" w:rsidRDefault="00851286" w:rsidP="00FA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E2BEF" w14:textId="2395A927" w:rsidR="00FA227D" w:rsidRDefault="00FA227D">
    <w:pPr>
      <w:pStyle w:val="Footer"/>
    </w:pPr>
    <w:ins w:id="154" w:author="Hoan Ng" w:date="2015-11-23T16:28:00Z">
      <w:r>
        <w:t>Project 01xx</w:t>
      </w:r>
      <w:r>
        <w:ptab w:relativeTo="margin" w:alignment="center" w:leader="none"/>
      </w:r>
      <w:r>
        <w:t>Group 02xx</w:t>
      </w:r>
      <w:r>
        <w:ptab w:relativeTo="margin" w:alignment="right" w:leader="none"/>
      </w:r>
    </w:ins>
    <w:ins w:id="155" w:author="Hoan Ng" w:date="2015-11-23T16:29:00Z">
      <w:r>
        <w:t>1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0263E" w14:textId="77777777" w:rsidR="00851286" w:rsidRDefault="00851286" w:rsidP="00FA227D">
      <w:pPr>
        <w:spacing w:after="0" w:line="240" w:lineRule="auto"/>
      </w:pPr>
      <w:r>
        <w:separator/>
      </w:r>
    </w:p>
  </w:footnote>
  <w:footnote w:type="continuationSeparator" w:id="0">
    <w:p w14:paraId="0B4575A9" w14:textId="77777777" w:rsidR="00851286" w:rsidRDefault="00851286" w:rsidP="00FA2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630F"/>
    <w:multiLevelType w:val="hybridMultilevel"/>
    <w:tmpl w:val="695415A2"/>
    <w:lvl w:ilvl="0" w:tplc="D3D8C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E0B08"/>
    <w:multiLevelType w:val="hybridMultilevel"/>
    <w:tmpl w:val="3C26D360"/>
    <w:lvl w:ilvl="0" w:tplc="A456EBC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D11FE"/>
    <w:multiLevelType w:val="multilevel"/>
    <w:tmpl w:val="00EEF7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0E193F"/>
    <w:multiLevelType w:val="multilevel"/>
    <w:tmpl w:val="E50C8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75D5D7C"/>
    <w:multiLevelType w:val="multilevel"/>
    <w:tmpl w:val="52B0A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mino san">
    <w15:presenceInfo w15:providerId="Windows Live" w15:userId="1f52383b1fff7471"/>
  </w15:person>
  <w15:person w15:author="Hoan Ng">
    <w15:presenceInfo w15:providerId="Windows Live" w15:userId="19a27f965ad82acf"/>
  </w15:person>
  <w15:person w15:author="Hoan Ng [2]">
    <w15:presenceInfo w15:providerId="None" w15:userId="Hoan Ng"/>
  </w15:person>
  <w15:person w15:author="Hoan Nguyễn Công">
    <w15:presenceInfo w15:providerId="None" w15:userId="Hoan Nguyễn Cô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40A"/>
    <w:rsid w:val="00022B86"/>
    <w:rsid w:val="00140182"/>
    <w:rsid w:val="00326B1F"/>
    <w:rsid w:val="005A1458"/>
    <w:rsid w:val="00673DA3"/>
    <w:rsid w:val="006C064F"/>
    <w:rsid w:val="00703F25"/>
    <w:rsid w:val="00785094"/>
    <w:rsid w:val="00851286"/>
    <w:rsid w:val="008768FC"/>
    <w:rsid w:val="0090740A"/>
    <w:rsid w:val="009828FA"/>
    <w:rsid w:val="009A0D99"/>
    <w:rsid w:val="009C3913"/>
    <w:rsid w:val="009F020E"/>
    <w:rsid w:val="00AC53E9"/>
    <w:rsid w:val="00AE12CE"/>
    <w:rsid w:val="00C57685"/>
    <w:rsid w:val="00E12361"/>
    <w:rsid w:val="00E562AF"/>
    <w:rsid w:val="00FA227D"/>
    <w:rsid w:val="00FE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7C99"/>
  <w15:docId w15:val="{0FA0ABD5-30E3-494F-92F8-047450CE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2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9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91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9C3913"/>
    <w:rPr>
      <w:b/>
      <w:bCs/>
      <w:i w:val="0"/>
      <w:iCs w:val="0"/>
      <w:bdr w:val="none" w:sz="0" w:space="0" w:color="auto" w:frame="1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9C3913"/>
    <w:pPr>
      <w:spacing w:after="0" w:line="240" w:lineRule="auto"/>
    </w:pPr>
    <w:rPr>
      <w:rFonts w:ascii="Helvetica" w:eastAsia="Times New Roman" w:hAnsi="Helvetica" w:cs="Helvetica"/>
      <w:sz w:val="24"/>
      <w:szCs w:val="24"/>
    </w:rPr>
  </w:style>
  <w:style w:type="paragraph" w:styleId="Revision">
    <w:name w:val="Revision"/>
    <w:hidden/>
    <w:uiPriority w:val="99"/>
    <w:semiHidden/>
    <w:rsid w:val="009828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2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27D"/>
  </w:style>
  <w:style w:type="paragraph" w:styleId="Footer">
    <w:name w:val="footer"/>
    <w:basedOn w:val="Normal"/>
    <w:link w:val="FooterChar"/>
    <w:uiPriority w:val="99"/>
    <w:unhideWhenUsed/>
    <w:rsid w:val="00FA2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2046">
              <w:marLeft w:val="5"/>
              <w:marRight w:val="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1667">
                  <w:marLeft w:val="0"/>
                  <w:marRight w:val="0"/>
                  <w:marTop w:val="15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1891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55321">
                          <w:marLeft w:val="-3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9674">
                              <w:marLeft w:val="-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CCCCC"/>
                              </w:divBdr>
                              <w:divsChild>
                                <w:div w:id="151233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304120">
                                      <w:marLeft w:val="7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642585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89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098083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6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 Ng</dc:creator>
  <cp:lastModifiedBy>umino san</cp:lastModifiedBy>
  <cp:revision>9</cp:revision>
  <dcterms:created xsi:type="dcterms:W3CDTF">2016-10-02T06:41:00Z</dcterms:created>
  <dcterms:modified xsi:type="dcterms:W3CDTF">2018-01-09T13:42:00Z</dcterms:modified>
</cp:coreProperties>
</file>